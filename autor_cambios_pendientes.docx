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240"/>
        <w:rPr>
          <w:rFonts w:cstheme="minorHAnsi"/>
          <w:sz w:val="20"/>
          <w:szCs w:val="20"/>
          <w:highlight w:val="none"/>
        </w:rPr>
      </w:pPr>
      <w:r>
        <w:t xml:space="preserve">Before </w:t>
      </w:r>
      <w:r>
        <w:t xml:space="preserve">AbsolutePositionTab</w:t>
      </w:r>
      <w:bookmarkStart w:id="0" w:name="_GoBack"/>
      <w:r/>
      <w:bookmarkEnd w:id="0"/>
      <w:r>
        <w:rPr>
          <w:rFonts w:cstheme="minorHAnsi"/>
          <w:sz w:val="20"/>
          <w:szCs w:val="20"/>
        </w:rPr>
        <w:t xml:space="preserve">After </w:t>
      </w:r>
      <w:r>
        <w:rPr>
          <w:rFonts w:cstheme="minorHAnsi"/>
          <w:sz w:val="20"/>
          <w:szCs w:val="20"/>
        </w:rPr>
        <w:t xml:space="preserve">AbsolutePositionTab</w:t>
      </w:r>
      <w:r>
        <w:rPr>
          <w:rFonts w:cstheme="minorHAnsi"/>
        </w:rPr>
      </w:r>
    </w:p>
    <w:p>
      <w:pPr>
        <w:spacing w:lineRule="auto" w:line="240"/>
        <w:rPr>
          <w:sz w:val="20"/>
          <w:szCs w:val="20"/>
        </w:rPr>
      </w:pP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</w:r>
    </w:p>
    <w:p>
      <w:pPr>
        <w:spacing w:lineRule="auto" w:line="240"/>
        <w:rPr>
          <w:sz w:val="20"/>
          <w:szCs w:val="20"/>
        </w:rPr>
      </w:pP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</w:r>
    </w:p>
    <w:p>
      <w:pPr>
        <w:spacing w:lineRule="auto" w:line="240"/>
        <w:rPr>
          <w:sz w:val="20"/>
          <w:szCs w:val="20"/>
          <w:highlight w:val="none"/>
          <w:ins w:id="0" w:author="test" w:date="2022-05-04T05:42:11Z" oouserid="sdfsdfsdfdsfs"/>
        </w:rPr>
      </w:pPr>
      <w:r>
        <w:rPr>
          <w:rFonts w:cstheme="minorHAnsi"/>
          <w:sz w:val="20"/>
          <w:szCs w:val="20"/>
          <w:highlight w:val="none"/>
        </w:rPr>
        <w:t xml:space="preserve">Texto de autor</w:t>
      </w:r>
      <w:ins w:id="1" w:author="test" w:date="2022-05-04T05:42:11Z" oouserid="sdfsdfsdfdsfs">
        <w:r>
          <w:rPr>
            <w:rFonts w:cstheme="minorHAnsi"/>
            <w:sz w:val="20"/>
            <w:szCs w:val="20"/>
            <w:highlight w:val="none"/>
          </w:rPr>
        </w:r>
      </w:ins>
    </w:p>
    <w:p>
      <w:pPr>
        <w:spacing w:lineRule="auto" w:line="240"/>
        <w:rPr>
          <w:sz w:val="20"/>
          <w:szCs w:val="20"/>
        </w:rPr>
      </w:pPr>
      <w:ins w:id="2" w:author="test" w:date="2022-05-04T05:42:11Z" oouserid="sdfsdfsdfdsfs">
        <w:r>
          <w:rPr>
            <w:rFonts w:cstheme="minorHAnsi"/>
            <w:sz w:val="20"/>
            <w:szCs w:val="20"/>
          </w:rPr>
        </w:r>
      </w:ins>
      <w:r>
        <w:rPr>
          <w:rFonts w:cstheme="minorHAnsi"/>
          <w:sz w:val="20"/>
          <w:szCs w:val="20"/>
        </w:rPr>
      </w:r>
    </w:p>
    <w:p>
      <w:pPr>
        <w:spacing w:lineRule="auto" w:line="240"/>
        <w:rPr>
          <w:sz w:val="20"/>
          <w:szCs w:val="20"/>
        </w:rPr>
      </w:pPr>
      <w:ins w:id="3" w:author="test" w:date="2022-05-04T05:42:16Z" oouserid="sdfsdfsdfdsfs">
        <w:r>
          <w:rPr>
            <w:rFonts w:cstheme="minorHAnsi"/>
            <w:sz w:val="20"/>
            <w:szCs w:val="20"/>
            <w:highlight w:val="none"/>
          </w:rPr>
          <w:t xml:space="preserve">Texto de invitado</w:t>
        </w:r>
      </w:ins>
      <w:r>
        <w:rPr>
          <w:rFonts w:cstheme="minorHAnsi"/>
          <w:sz w:val="20"/>
          <w:szCs w:val="20"/>
          <w:highlight w:val="none"/>
        </w:rPr>
      </w:r>
    </w:p>
    <w:sectPr>
      <w:headerReference w:type="first" r:id="rId8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t xml:space="preserve">This document contains an absolute position tab</w:t>
    </w:r>
    <w:r/>
  </w:p>
  <w:p>
    <w:pPr>
      <w:jc w:val="right"/>
      <w:spacing w:after="480"/>
    </w:pPr>
    <w:r>
      <w:t xml:space="preserve">An absolute position tab is the special character that’s separating the </w:t>
    </w:r>
    <w:r>
      <w:t xml:space="preserve">two pieces of text below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ja-JP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9"/>
    <w:next w:val="649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50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9"/>
    <w:next w:val="649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5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9"/>
    <w:next w:val="649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5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9"/>
    <w:next w:val="649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5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9"/>
    <w:next w:val="649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5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9"/>
    <w:next w:val="649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5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9"/>
    <w:next w:val="649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5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9"/>
    <w:next w:val="649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5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9"/>
    <w:next w:val="649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5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9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49"/>
    <w:next w:val="649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50"/>
    <w:link w:val="32"/>
    <w:uiPriority w:val="10"/>
    <w:rPr>
      <w:sz w:val="48"/>
      <w:szCs w:val="48"/>
    </w:rPr>
  </w:style>
  <w:style w:type="paragraph" w:styleId="34">
    <w:name w:val="Subtitle"/>
    <w:basedOn w:val="649"/>
    <w:next w:val="649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50"/>
    <w:link w:val="34"/>
    <w:uiPriority w:val="11"/>
    <w:rPr>
      <w:sz w:val="24"/>
      <w:szCs w:val="24"/>
    </w:rPr>
  </w:style>
  <w:style w:type="paragraph" w:styleId="36">
    <w:name w:val="Quote"/>
    <w:basedOn w:val="649"/>
    <w:next w:val="649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9"/>
    <w:next w:val="649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649"/>
    <w:next w:val="64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5"/>
    <w:uiPriority w:val="99"/>
  </w:style>
  <w:style w:type="table" w:styleId="46">
    <w:name w:val="Table Grid"/>
    <w:basedOn w:val="6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9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0"/>
    <w:uiPriority w:val="99"/>
    <w:unhideWhenUsed/>
    <w:rPr>
      <w:vertAlign w:val="superscript"/>
    </w:rPr>
  </w:style>
  <w:style w:type="paragraph" w:styleId="176">
    <w:name w:val="endnote text"/>
    <w:basedOn w:val="649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0"/>
    <w:uiPriority w:val="99"/>
    <w:semiHidden/>
    <w:unhideWhenUsed/>
    <w:rPr>
      <w:vertAlign w:val="superscript"/>
    </w:rPr>
  </w:style>
  <w:style w:type="paragraph" w:styleId="179">
    <w:name w:val="toc 1"/>
    <w:basedOn w:val="649"/>
    <w:next w:val="64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9"/>
    <w:next w:val="64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9"/>
    <w:next w:val="64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9"/>
    <w:next w:val="64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9"/>
    <w:next w:val="64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9"/>
    <w:next w:val="64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9"/>
    <w:next w:val="64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9"/>
    <w:next w:val="64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9"/>
    <w:next w:val="64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9"/>
    <w:next w:val="649"/>
    <w:uiPriority w:val="99"/>
    <w:unhideWhenUsed/>
    <w:pPr>
      <w:spacing w:after="0" w:afterAutospacing="0"/>
    </w:pPr>
  </w:style>
  <w:style w:type="paragraph" w:styleId="649" w:default="1">
    <w:name w:val="Normal"/>
    <w:qFormat/>
    <w:rPr>
      <w:rFonts w:ascii="Arial" w:hAnsi="Arial" w:cs="Arial" w:eastAsia="Arial"/>
    </w:rPr>
  </w:style>
  <w:style w:type="character" w:styleId="650" w:default="1">
    <w:name w:val="Default Paragraph Font"/>
    <w:uiPriority w:val="1"/>
    <w:semiHidden/>
    <w:unhideWhenUsed/>
  </w:style>
  <w:style w:type="table" w:styleId="6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99"/>
    <w:semiHidden/>
    <w:unhideWhenUsed/>
  </w:style>
  <w:style w:type="paragraph" w:styleId="653">
    <w:name w:val="Header"/>
    <w:basedOn w:val="649"/>
    <w:link w:val="654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654" w:customStyle="1">
    <w:name w:val="Header Char"/>
    <w:basedOn w:val="650"/>
    <w:link w:val="653"/>
    <w:uiPriority w:val="99"/>
    <w:rPr>
      <w:rFonts w:ascii="Arial" w:hAnsi="Arial" w:cs="Arial" w:eastAsia="Arial"/>
    </w:rPr>
  </w:style>
  <w:style w:type="paragraph" w:styleId="655">
    <w:name w:val="Footer"/>
    <w:basedOn w:val="649"/>
    <w:link w:val="656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656" w:customStyle="1">
    <w:name w:val="Footer Char"/>
    <w:basedOn w:val="650"/>
    <w:link w:val="655"/>
    <w:uiPriority w:val="99"/>
    <w:rPr>
      <w:rFonts w:ascii="Arial" w:hAnsi="Arial" w:cs="Arial" w:eastAsia="Ari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ONLYOFFICE/6.4.0.121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test</cp:lastModifiedBy>
  <cp:revision>9</cp:revision>
  <dcterms:created xsi:type="dcterms:W3CDTF">2012-02-03T03:20:00Z</dcterms:created>
  <dcterms:modified xsi:type="dcterms:W3CDTF">2022-05-04T05:42:17Z</dcterms:modified>
</cp:coreProperties>
</file>